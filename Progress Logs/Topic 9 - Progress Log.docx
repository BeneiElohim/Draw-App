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KonuBal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3BFDE435" w:rsidR="00DA03AE" w:rsidRDefault="00F27514">
            <w:ins w:id="0" w:author="İsmail Mert" w:date="2023-09-10T05:55:00Z">
              <w:r>
                <w:t>Easy Draw – Drawing App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54E151BC" w:rsidR="00DA03AE" w:rsidRDefault="00F27514">
            <w:ins w:id="1" w:author="İsmail Mert" w:date="2023-09-10T05:56:00Z">
              <w:r>
                <w:rPr>
                  <w:rFonts w:ascii="Courier New" w:hAnsi="Courier New" w:cs="Courier New"/>
                  <w:color w:val="000000"/>
                  <w:sz w:val="27"/>
                  <w:szCs w:val="27"/>
                </w:rPr>
                <w:t>Topic 9 Testing for stability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77777777" w:rsidR="00DA03AE" w:rsidRDefault="00DA03AE"/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7777777" w:rsidR="00DA03AE" w:rsidRDefault="00DA03AE"/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DA03AE" w:rsidRDefault="00DA03AE"/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7777777" w:rsidR="00DA03AE" w:rsidRDefault="00DA03AE"/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90D3" w14:textId="77777777" w:rsidR="00D129C0" w:rsidRDefault="00D129C0">
      <w:r>
        <w:separator/>
      </w:r>
    </w:p>
  </w:endnote>
  <w:endnote w:type="continuationSeparator" w:id="0">
    <w:p w14:paraId="5D7C763B" w14:textId="77777777" w:rsidR="00D129C0" w:rsidRDefault="00D1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6CFB" w14:textId="77777777" w:rsidR="00D129C0" w:rsidRDefault="00D129C0">
      <w:r>
        <w:separator/>
      </w:r>
    </w:p>
  </w:footnote>
  <w:footnote w:type="continuationSeparator" w:id="0">
    <w:p w14:paraId="2EAB10C2" w14:textId="77777777" w:rsidR="00D129C0" w:rsidRDefault="00D12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İsmail Mert">
    <w15:presenceInfo w15:providerId="Windows Live" w15:userId="2860c755d5fc10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731FE9"/>
    <w:rsid w:val="00C0695F"/>
    <w:rsid w:val="00D129C0"/>
    <w:rsid w:val="00DA03AE"/>
    <w:rsid w:val="00F27514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styleId="KonuBal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0695F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695F"/>
    <w:rPr>
      <w:sz w:val="18"/>
      <w:szCs w:val="18"/>
      <w:lang w:val="en-US" w:eastAsia="en-US"/>
    </w:rPr>
  </w:style>
  <w:style w:type="paragraph" w:styleId="Dzeltme">
    <w:name w:val="Revision"/>
    <w:hidden/>
    <w:uiPriority w:val="99"/>
    <w:semiHidden/>
    <w:rsid w:val="00F275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İsmail Mert</cp:lastModifiedBy>
  <cp:revision>4</cp:revision>
  <dcterms:created xsi:type="dcterms:W3CDTF">2019-09-13T14:46:00Z</dcterms:created>
  <dcterms:modified xsi:type="dcterms:W3CDTF">2023-09-10T02:57:00Z</dcterms:modified>
</cp:coreProperties>
</file>