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KonuBal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04076593" w:rsidR="00DA03AE" w:rsidRDefault="00481205">
            <w:proofErr w:type="spellStart"/>
            <w:proofErr w:type="gramStart"/>
            <w:ins w:id="0" w:author="İSMAİL MERT" w:date="2023-09-10T20:44:00Z">
              <w:r>
                <w:t>DrawJS</w:t>
              </w:r>
              <w:proofErr w:type="spellEnd"/>
              <w:r>
                <w:t xml:space="preserve"> </w:t>
              </w:r>
            </w:ins>
            <w:ins w:id="1" w:author="İSMAİL MERT" w:date="2023-09-10T06:04:00Z">
              <w:r w:rsidR="00E17C49">
                <w:t xml:space="preserve"> –</w:t>
              </w:r>
              <w:proofErr w:type="gramEnd"/>
              <w:r w:rsidR="00E17C49">
                <w:t xml:space="preserve"> 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0687EA96" w:rsidR="00DA03AE" w:rsidRDefault="00E17C49">
            <w:ins w:id="2" w:author="İSMAİL MERT" w:date="2023-09-10T06:04:00Z">
              <w:r>
                <w:t>Topic 7 Extending the apps</w:t>
              </w:r>
            </w:ins>
            <w:ins w:id="3" w:author="İSMAİL MERT" w:date="2023-09-10T06:05:00Z">
              <w:r>
                <w:t>, part 3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B51F7" w14:textId="77777777" w:rsidR="00DA03AE" w:rsidRDefault="00481205">
            <w:r>
              <w:t>This topic, I worked on the scissor tool, brush</w:t>
            </w:r>
            <w:r w:rsidR="0060108D">
              <w:t xml:space="preserve"> size selections and an eraser </w:t>
            </w:r>
            <w:proofErr w:type="gramStart"/>
            <w:r w:rsidR="0060108D">
              <w:t>tool.</w:t>
            </w:r>
            <w:ins w:id="4" w:author="İSMAİL MERT" w:date="2023-09-10T21:00:00Z">
              <w:r w:rsidR="00A46699">
                <w:t>.</w:t>
              </w:r>
              <w:proofErr w:type="gramEnd"/>
              <w:r w:rsidR="00A46699">
                <w:t xml:space="preserve"> </w:t>
              </w:r>
            </w:ins>
          </w:p>
          <w:p w14:paraId="677594DF" w14:textId="77777777" w:rsidR="00B4672B" w:rsidRDefault="00B4672B">
            <w:r>
              <w:t>For the scissor tool:</w:t>
            </w:r>
          </w:p>
          <w:p w14:paraId="2AF5B379" w14:textId="77777777" w:rsidR="00B4672B" w:rsidRDefault="00B4672B" w:rsidP="00B4672B">
            <w:pPr>
              <w:pStyle w:val="ListeParagraf"/>
              <w:numPr>
                <w:ilvl w:val="0"/>
                <w:numId w:val="1"/>
              </w:numPr>
            </w:pPr>
            <w:r>
              <w:t>Implement</w:t>
            </w:r>
            <w:r w:rsidR="00EA6D91">
              <w:t xml:space="preserve">ed the icon and name needed for the </w:t>
            </w:r>
            <w:proofErr w:type="gramStart"/>
            <w:r w:rsidR="00EA6D91">
              <w:t>toolbox</w:t>
            </w:r>
            <w:proofErr w:type="gramEnd"/>
          </w:p>
          <w:p w14:paraId="7F8A6657" w14:textId="77777777" w:rsidR="00EA6D91" w:rsidRDefault="00EA6D91" w:rsidP="00B4672B">
            <w:pPr>
              <w:pStyle w:val="ListeParagraf"/>
              <w:numPr>
                <w:ilvl w:val="0"/>
                <w:numId w:val="1"/>
              </w:numPr>
            </w:pPr>
            <w:r>
              <w:t xml:space="preserve">Implemented the </w:t>
            </w:r>
            <w:proofErr w:type="spellStart"/>
            <w:r>
              <w:t>selectMode</w:t>
            </w:r>
            <w:proofErr w:type="spellEnd"/>
            <w:r>
              <w:t xml:space="preserve">, a </w:t>
            </w:r>
            <w:proofErr w:type="spellStart"/>
            <w:r>
              <w:t>selectedArea</w:t>
            </w:r>
            <w:proofErr w:type="spellEnd"/>
            <w:r>
              <w:t xml:space="preserve"> class, a </w:t>
            </w:r>
            <w:proofErr w:type="spellStart"/>
            <w:r>
              <w:t>selectedPixels</w:t>
            </w:r>
            <w:proofErr w:type="spellEnd"/>
            <w:r>
              <w:t xml:space="preserve"> variable as shown in the lectures.</w:t>
            </w:r>
          </w:p>
          <w:p w14:paraId="16364BF2" w14:textId="62042374" w:rsidR="00EA6D91" w:rsidRDefault="00EA6D91" w:rsidP="00B4672B">
            <w:pPr>
              <w:pStyle w:val="ListeParagraf"/>
              <w:numPr>
                <w:ilvl w:val="0"/>
                <w:numId w:val="1"/>
              </w:numPr>
            </w:pPr>
            <w:r>
              <w:t xml:space="preserve">Implemented </w:t>
            </w:r>
            <w:proofErr w:type="spellStart"/>
            <w:proofErr w:type="gramStart"/>
            <w:r>
              <w:t>populateOptions</w:t>
            </w:r>
            <w:proofErr w:type="spellEnd"/>
            <w:proofErr w:type="gramEnd"/>
          </w:p>
          <w:p w14:paraId="6CF46F28" w14:textId="77777777" w:rsidR="00EA6D91" w:rsidRDefault="00EA6D91" w:rsidP="00B4672B">
            <w:pPr>
              <w:pStyle w:val="ListeParagraf"/>
              <w:numPr>
                <w:ilvl w:val="0"/>
                <w:numId w:val="1"/>
              </w:numPr>
            </w:pPr>
            <w:r>
              <w:t xml:space="preserve">Implemented buttons, mouse dragging as well as </w:t>
            </w:r>
            <w:proofErr w:type="spellStart"/>
            <w:r>
              <w:t>mousePressed</w:t>
            </w:r>
            <w:proofErr w:type="spellEnd"/>
            <w:r>
              <w:t xml:space="preserve"> functions with the help of helper functions to run them as p5js functions.</w:t>
            </w:r>
          </w:p>
          <w:p w14:paraId="355E405A" w14:textId="4BCC34C9" w:rsidR="00EA6D91" w:rsidRDefault="00EA6D91" w:rsidP="00EA6D91">
            <w:r>
              <w:t xml:space="preserve">For </w:t>
            </w:r>
            <w:proofErr w:type="spellStart"/>
            <w:r>
              <w:t>brushSize</w:t>
            </w:r>
            <w:proofErr w:type="spellEnd"/>
            <w:r>
              <w:t xml:space="preserve"> selections</w:t>
            </w:r>
            <w:r w:rsidR="003805B3">
              <w:t>:</w:t>
            </w:r>
          </w:p>
          <w:p w14:paraId="56B6500E" w14:textId="77777777" w:rsidR="00EA6D91" w:rsidRDefault="00EA6D91" w:rsidP="00EA6D91">
            <w:pPr>
              <w:pStyle w:val="ListeParagraf"/>
              <w:numPr>
                <w:ilvl w:val="0"/>
                <w:numId w:val="1"/>
              </w:numPr>
            </w:pPr>
            <w:r>
              <w:t xml:space="preserve">Since this is an enhancement to </w:t>
            </w:r>
            <w:proofErr w:type="spellStart"/>
            <w:r>
              <w:t>lineToTool</w:t>
            </w:r>
            <w:proofErr w:type="spellEnd"/>
            <w:r>
              <w:t xml:space="preserve"> and freehand tool, I worked on implementing sliders for these tools. I also created helper functions to be able to implement these sliders easily when navigating different pages as well as a global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brushController</w:t>
            </w:r>
            <w:proofErr w:type="spellEnd"/>
            <w:r>
              <w:t>.</w:t>
            </w:r>
          </w:p>
          <w:p w14:paraId="5C182966" w14:textId="77777777" w:rsidR="00EA6D91" w:rsidRDefault="00EA6D91" w:rsidP="00EA6D91">
            <w:pPr>
              <w:pStyle w:val="ListeParagraf"/>
              <w:numPr>
                <w:ilvl w:val="0"/>
                <w:numId w:val="1"/>
              </w:numPr>
            </w:pPr>
            <w:r>
              <w:t xml:space="preserve">Since we need to use </w:t>
            </w:r>
            <w:proofErr w:type="spellStart"/>
            <w:proofErr w:type="gramStart"/>
            <w:r>
              <w:t>strokeWeight</w:t>
            </w:r>
            <w:proofErr w:type="spellEnd"/>
            <w:r>
              <w:t>(</w:t>
            </w:r>
            <w:proofErr w:type="gramEnd"/>
            <w:r>
              <w:t xml:space="preserve">) function and in the future I will add more brush enhancements such as </w:t>
            </w:r>
            <w:r w:rsidR="003805B3">
              <w:t xml:space="preserve">brush opacity, and will need to work with alpha values, as well as stroke() function, I implemented a </w:t>
            </w:r>
            <w:proofErr w:type="spellStart"/>
            <w:r w:rsidR="003805B3">
              <w:t>mapColorToRGB</w:t>
            </w:r>
            <w:proofErr w:type="spellEnd"/>
            <w:r w:rsidR="003805B3">
              <w:t xml:space="preserve"> in the helper functions to map text color values to RGB.</w:t>
            </w:r>
          </w:p>
          <w:p w14:paraId="3327A738" w14:textId="77777777" w:rsidR="003805B3" w:rsidRDefault="003805B3" w:rsidP="00EA6D91">
            <w:pPr>
              <w:pStyle w:val="ListeParagraf"/>
              <w:numPr>
                <w:ilvl w:val="0"/>
                <w:numId w:val="1"/>
              </w:numPr>
            </w:pPr>
            <w:r>
              <w:t xml:space="preserve">I implemented the sliders as well as </w:t>
            </w:r>
            <w:proofErr w:type="spellStart"/>
            <w:r>
              <w:t>brushSize</w:t>
            </w:r>
            <w:proofErr w:type="spellEnd"/>
            <w:r>
              <w:t xml:space="preserve"> variable to </w:t>
            </w:r>
            <w:proofErr w:type="spellStart"/>
            <w:r>
              <w:t>lineToTool</w:t>
            </w:r>
            <w:proofErr w:type="spellEnd"/>
            <w:r>
              <w:t xml:space="preserve"> and </w:t>
            </w:r>
            <w:proofErr w:type="spellStart"/>
            <w:r>
              <w:t>freeHand</w:t>
            </w:r>
            <w:proofErr w:type="spellEnd"/>
            <w:r>
              <w:t xml:space="preserve"> tool and it works to make these tools bigger in their sizes.</w:t>
            </w:r>
          </w:p>
          <w:p w14:paraId="6C109891" w14:textId="77777777" w:rsidR="003805B3" w:rsidRDefault="003805B3" w:rsidP="003805B3">
            <w:r>
              <w:t>For the eraser tool:</w:t>
            </w:r>
          </w:p>
          <w:p w14:paraId="16C8CF9A" w14:textId="77777777" w:rsidR="003805B3" w:rsidRDefault="003805B3" w:rsidP="003805B3">
            <w:pPr>
              <w:pStyle w:val="ListeParagraf"/>
              <w:numPr>
                <w:ilvl w:val="0"/>
                <w:numId w:val="1"/>
              </w:numPr>
            </w:pPr>
            <w:r>
              <w:t xml:space="preserve">Implemented the icon and name needed for the toolbox. </w:t>
            </w:r>
          </w:p>
          <w:p w14:paraId="14EBB6F8" w14:textId="77777777" w:rsidR="003805B3" w:rsidRDefault="003805B3" w:rsidP="003805B3">
            <w:pPr>
              <w:pStyle w:val="ListeParagraf"/>
              <w:numPr>
                <w:ilvl w:val="0"/>
                <w:numId w:val="1"/>
              </w:numPr>
            </w:pPr>
            <w:r>
              <w:t xml:space="preserve">Added eraser modes as a variable, which is either square or round and an </w:t>
            </w:r>
            <w:proofErr w:type="spellStart"/>
            <w:r>
              <w:t>eraserRadius</w:t>
            </w:r>
            <w:proofErr w:type="spellEnd"/>
            <w:r>
              <w:t xml:space="preserve"> variable so that user can choose how effective their eraser to be.</w:t>
            </w:r>
          </w:p>
          <w:p w14:paraId="4E068C23" w14:textId="7C409993" w:rsidR="003805B3" w:rsidRDefault="003805B3" w:rsidP="003805B3">
            <w:pPr>
              <w:pStyle w:val="ListeParagraf"/>
              <w:numPr>
                <w:ilvl w:val="0"/>
                <w:numId w:val="1"/>
              </w:numPr>
            </w:pPr>
            <w:r>
              <w:t>Since I want a background selection in the future and I want the eraser to always color the canvas to the supposed background, I implemented the variables for this.</w:t>
            </w: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3F03" w14:textId="77777777" w:rsidR="003805B3" w:rsidRDefault="003805B3" w:rsidP="003805B3">
            <w:pPr>
              <w:pStyle w:val="ListeParagraf"/>
              <w:numPr>
                <w:ilvl w:val="0"/>
                <w:numId w:val="1"/>
              </w:numPr>
            </w:pPr>
            <w:r>
              <w:t xml:space="preserve">I encountered some problems when implementing </w:t>
            </w:r>
            <w:proofErr w:type="spellStart"/>
            <w:r>
              <w:t>brushSize</w:t>
            </w:r>
            <w:proofErr w:type="spellEnd"/>
            <w:r>
              <w:t xml:space="preserve">. It required a lot of testing for it to work completely. Mainly the problem was with HTML elements in the options div. I needed to make sure I implemented the variables as </w:t>
            </w:r>
            <w:proofErr w:type="spellStart"/>
            <w:r>
              <w:t>globals</w:t>
            </w:r>
            <w:proofErr w:type="spellEnd"/>
            <w:r>
              <w:t xml:space="preserve"> so that I can keep track of these sliders.</w:t>
            </w:r>
          </w:p>
          <w:p w14:paraId="16BEFF2E" w14:textId="3425CF21" w:rsidR="003805B3" w:rsidRDefault="003805B3" w:rsidP="003805B3">
            <w:pPr>
              <w:pStyle w:val="ListeParagraf"/>
              <w:numPr>
                <w:ilvl w:val="0"/>
                <w:numId w:val="1"/>
              </w:numPr>
            </w:pPr>
            <w:r>
              <w:t xml:space="preserve">Scissors tool did not work. I was not able to solve this issue. I followed the lecture example, as well as trying out the lecture example. Currently, lecture example and the example file given in this topic </w:t>
            </w:r>
            <w:r w:rsidRPr="0078429C">
              <w:rPr>
                <w:b/>
                <w:bCs/>
              </w:rPr>
              <w:t xml:space="preserve">does not work. I implemented a very similar </w:t>
            </w:r>
            <w:proofErr w:type="gramStart"/>
            <w:r w:rsidRPr="0078429C">
              <w:rPr>
                <w:b/>
                <w:bCs/>
              </w:rPr>
              <w:t>workflow</w:t>
            </w:r>
            <w:r>
              <w:t>,</w:t>
            </w:r>
            <w:proofErr w:type="gramEnd"/>
            <w:r>
              <w:t xml:space="preserve"> however, it does not work as well as the lecturer example. I will try to find a way to implement this tool in a different way. If I </w:t>
            </w:r>
            <w:proofErr w:type="spellStart"/>
            <w:r>
              <w:t>can not</w:t>
            </w:r>
            <w:proofErr w:type="spellEnd"/>
            <w:r>
              <w:t>, I may have to find another extension to do.</w:t>
            </w:r>
          </w:p>
          <w:p w14:paraId="1685483D" w14:textId="6C9FB524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 xml:space="preserve">I needed to find out how to make the eraser tool </w:t>
            </w:r>
            <w:proofErr w:type="gramStart"/>
            <w:r>
              <w:t>work</w:t>
            </w:r>
            <w:proofErr w:type="gramEnd"/>
            <w:r>
              <w:t xml:space="preserve"> but I quickly realized just coloring the pixel in the same color as the background is a fake but solid way to make this tool work.</w:t>
            </w: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2B7E1" w14:textId="77777777" w:rsidR="00DA03AE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am planning to pursue other ways to make the scissor tool work. If not, I will give up this tool.</w:t>
            </w:r>
          </w:p>
          <w:p w14:paraId="6AE49B25" w14:textId="77777777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 xml:space="preserve">I will start the bucket tool implementation as well as </w:t>
            </w:r>
            <w:proofErr w:type="spellStart"/>
            <w:r>
              <w:t>backgroundColor</w:t>
            </w:r>
            <w:proofErr w:type="spellEnd"/>
            <w:r>
              <w:t xml:space="preserve"> selection for drawing the whole canvas to a certain color. </w:t>
            </w:r>
          </w:p>
          <w:p w14:paraId="3DAED972" w14:textId="77777777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will start spray effects.</w:t>
            </w:r>
          </w:p>
          <w:p w14:paraId="482E48F9" w14:textId="6EE4704E" w:rsidR="0078429C" w:rsidRDefault="0078429C" w:rsidP="0078429C">
            <w:pPr>
              <w:pStyle w:val="ListeParagraf"/>
              <w:numPr>
                <w:ilvl w:val="0"/>
                <w:numId w:val="1"/>
              </w:numPr>
            </w:pPr>
            <w:r>
              <w:t>I will work on the brush opacity choices.</w:t>
            </w:r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2AC6572" w:rsidR="00DA03AE" w:rsidRDefault="003805B3">
            <w:r>
              <w:t xml:space="preserve">Yes, but I will need to make modifications to my final plan if I am not able to solve the problem with </w:t>
            </w:r>
            <w:proofErr w:type="spellStart"/>
            <w:r>
              <w:t>scisssorTool</w:t>
            </w:r>
            <w:proofErr w:type="spellEnd"/>
            <w:r>
              <w:t xml:space="preserve">. </w:t>
            </w:r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CD7A4" w14:textId="77777777" w:rsidR="002B7705" w:rsidRDefault="002B7705">
      <w:r>
        <w:separator/>
      </w:r>
    </w:p>
  </w:endnote>
  <w:endnote w:type="continuationSeparator" w:id="0">
    <w:p w14:paraId="0358C820" w14:textId="77777777" w:rsidR="002B7705" w:rsidRDefault="002B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6ADA6" w14:textId="77777777" w:rsidR="002B7705" w:rsidRDefault="002B7705">
      <w:r>
        <w:separator/>
      </w:r>
    </w:p>
  </w:footnote>
  <w:footnote w:type="continuationSeparator" w:id="0">
    <w:p w14:paraId="272F62C0" w14:textId="77777777" w:rsidR="002B7705" w:rsidRDefault="002B7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A68"/>
    <w:multiLevelType w:val="hybridMultilevel"/>
    <w:tmpl w:val="2C7E474E"/>
    <w:lvl w:ilvl="0" w:tplc="7354E5E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253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İSMAİL MERT">
    <w15:presenceInfo w15:providerId="AD" w15:userId="S::ismailmerttarihci@ogr.halic.edu.tr::847d42d9-4e5d-4519-b622-d10b04488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21DC9"/>
    <w:rsid w:val="001A2D16"/>
    <w:rsid w:val="001E07A7"/>
    <w:rsid w:val="002B7705"/>
    <w:rsid w:val="003606AB"/>
    <w:rsid w:val="003805B3"/>
    <w:rsid w:val="00481205"/>
    <w:rsid w:val="0060108D"/>
    <w:rsid w:val="00731FE9"/>
    <w:rsid w:val="0078429C"/>
    <w:rsid w:val="007D2991"/>
    <w:rsid w:val="00A46699"/>
    <w:rsid w:val="00B4672B"/>
    <w:rsid w:val="00C0695F"/>
    <w:rsid w:val="00DA03AE"/>
    <w:rsid w:val="00E17C49"/>
    <w:rsid w:val="00EA6D91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styleId="KonuBal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0695F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695F"/>
    <w:rPr>
      <w:sz w:val="18"/>
      <w:szCs w:val="18"/>
      <w:lang w:val="en-US" w:eastAsia="en-US"/>
    </w:rPr>
  </w:style>
  <w:style w:type="paragraph" w:styleId="Dzeltme">
    <w:name w:val="Revision"/>
    <w:hidden/>
    <w:uiPriority w:val="99"/>
    <w:semiHidden/>
    <w:rsid w:val="00E17C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B4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of London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ISMAIL MERT TARIHCI</cp:lastModifiedBy>
  <cp:revision>7</cp:revision>
  <dcterms:created xsi:type="dcterms:W3CDTF">2019-09-13T14:46:00Z</dcterms:created>
  <dcterms:modified xsi:type="dcterms:W3CDTF">2023-09-17T23:48:00Z</dcterms:modified>
</cp:coreProperties>
</file>