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613D2F8B" w:rsidR="00DA03AE" w:rsidRDefault="0004405D">
            <w:ins w:id="0" w:author="İSMAİL MERT" w:date="2023-09-10T06:05:00Z">
              <w:r>
                <w:t>Easy Draw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509460D" w:rsidR="00DA03AE" w:rsidRDefault="0004405D">
            <w:ins w:id="1" w:author="İSMAİL MERT" w:date="2023-09-10T06:05:00Z">
              <w:r>
                <w:t>Topic 10 – Testing with users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959E" w14:textId="77777777" w:rsidR="00C92E1F" w:rsidRDefault="00C92E1F">
      <w:r>
        <w:separator/>
      </w:r>
    </w:p>
  </w:endnote>
  <w:endnote w:type="continuationSeparator" w:id="0">
    <w:p w14:paraId="328E2F7F" w14:textId="77777777" w:rsidR="00C92E1F" w:rsidRDefault="00C9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23ED" w14:textId="77777777" w:rsidR="00C92E1F" w:rsidRDefault="00C92E1F">
      <w:r>
        <w:separator/>
      </w:r>
    </w:p>
  </w:footnote>
  <w:footnote w:type="continuationSeparator" w:id="0">
    <w:p w14:paraId="58B0BF09" w14:textId="77777777" w:rsidR="00C92E1F" w:rsidRDefault="00C9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4405D"/>
    <w:rsid w:val="001E07A7"/>
    <w:rsid w:val="00731FE9"/>
    <w:rsid w:val="00C0695F"/>
    <w:rsid w:val="00C92E1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044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İSMAİL MERT</cp:lastModifiedBy>
  <cp:revision>4</cp:revision>
  <dcterms:created xsi:type="dcterms:W3CDTF">2019-09-13T14:46:00Z</dcterms:created>
  <dcterms:modified xsi:type="dcterms:W3CDTF">2023-09-10T03:05:00Z</dcterms:modified>
</cp:coreProperties>
</file>